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0"/>
        <w:gridCol w:w="343"/>
        <w:gridCol w:w="1980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3FEEADFF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  <w:r w:rsidR="00E02D75">
              <w:rPr>
                <w:rFonts w:ascii="Arial Narrow" w:hAnsi="Arial Narrow"/>
                <w:caps/>
              </w:rPr>
              <w:t xml:space="preserve"> Cláudio José mendes júnior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0DFD6E05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  <w:r w:rsidR="00E02D75">
              <w:rPr>
                <w:rFonts w:ascii="Times New Roman" w:hAnsi="Times New Roman" w:cs="Times New Roman"/>
                <w:sz w:val="20"/>
                <w:szCs w:val="20"/>
              </w:rPr>
              <w:t>2021020003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5D51317D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E02D75">
              <w:rPr>
                <w:rFonts w:ascii="Arial Narrow" w:hAnsi="Arial Narrow"/>
                <w:caps/>
              </w:rPr>
              <w:t>2021.2</w:t>
            </w:r>
          </w:p>
        </w:tc>
      </w:tr>
    </w:tbl>
    <w:p w14:paraId="04B429F0" w14:textId="3D9B58FE" w:rsidR="00793A24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Considerando </w:t>
      </w:r>
      <w:r w:rsidR="006F61C9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cenário</w:t>
      </w:r>
      <w:r w:rsidR="006F61C9">
        <w:rPr>
          <w:rFonts w:ascii="Times New Roman" w:hAnsi="Times New Roman" w:cs="Times New Roman"/>
          <w:sz w:val="20"/>
          <w:szCs w:val="20"/>
        </w:rPr>
        <w:t xml:space="preserve"> descrito no texto e nos requisitos solicitados no item 2</w:t>
      </w:r>
      <w:r>
        <w:rPr>
          <w:rFonts w:ascii="Times New Roman" w:hAnsi="Times New Roman" w:cs="Times New Roman"/>
          <w:sz w:val="20"/>
          <w:szCs w:val="20"/>
        </w:rPr>
        <w:t xml:space="preserve">, crie um projeto organizado no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0B535B">
        <w:rPr>
          <w:rFonts w:ascii="Times New Roman" w:hAnsi="Times New Roman" w:cs="Times New Roman"/>
          <w:sz w:val="20"/>
          <w:szCs w:val="20"/>
        </w:rPr>
        <w:t xml:space="preserve"> contendo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802CCD7" w14:textId="6B085403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Milestones</w:t>
      </w:r>
      <w:proofErr w:type="spellEnd"/>
    </w:p>
    <w:p w14:paraId="398BEC34" w14:textId="02406319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Issues</w:t>
      </w:r>
      <w:proofErr w:type="spellEnd"/>
    </w:p>
    <w:p w14:paraId="7B26656F" w14:textId="0F0E3828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Quadro </w:t>
      </w:r>
      <w:proofErr w:type="spellStart"/>
      <w:r>
        <w:rPr>
          <w:rFonts w:ascii="Times New Roman" w:hAnsi="Times New Roman" w:cs="Times New Roman"/>
          <w:sz w:val="20"/>
          <w:szCs w:val="20"/>
        </w:rPr>
        <w:t>Kanban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(Aba projetos)</w:t>
      </w:r>
    </w:p>
    <w:p w14:paraId="2F8D116D" w14:textId="45327077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Wiki</w:t>
      </w:r>
    </w:p>
    <w:p w14:paraId="6F3E4350" w14:textId="338030FC" w:rsidR="00793A24" w:rsidRPr="0084291F" w:rsidRDefault="000B535B" w:rsidP="0084291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6F61C9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ire as fotos do seu projeto organizado e insira num documento word juntamente com o programa a ser desenvolvido na questão 2.</w:t>
      </w:r>
      <w:r w:rsidR="006F61C9">
        <w:rPr>
          <w:rFonts w:ascii="Times New Roman" w:hAnsi="Times New Roman" w:cs="Times New Roman"/>
          <w:sz w:val="20"/>
          <w:szCs w:val="20"/>
        </w:rPr>
        <w:t xml:space="preserve"> Organize tudo em uma pasta chamada ExercicioContextualizado4.</w:t>
      </w:r>
    </w:p>
    <w:p w14:paraId="723F8516" w14:textId="7E66CCAE" w:rsidR="002F08CE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Elabore um programa em </w:t>
      </w:r>
      <w:proofErr w:type="spellStart"/>
      <w:r>
        <w:rPr>
          <w:rFonts w:ascii="Times New Roman" w:hAnsi="Times New Roman" w:cs="Times New Roman"/>
          <w:sz w:val="20"/>
          <w:szCs w:val="20"/>
        </w:rPr>
        <w:t>python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atenda aos seguintes requisitos</w:t>
      </w:r>
      <w:r w:rsidR="0083790F">
        <w:rPr>
          <w:rFonts w:ascii="Times New Roman" w:hAnsi="Times New Roman" w:cs="Times New Roman"/>
          <w:sz w:val="20"/>
          <w:szCs w:val="20"/>
        </w:rPr>
        <w:t>:</w:t>
      </w:r>
    </w:p>
    <w:p w14:paraId="19A42797" w14:textId="6416CE10" w:rsidR="000B535B" w:rsidRP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B535B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0B535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Não devem ser utilizadas estruturas de programação que não estejam na</w:t>
      </w:r>
      <w:r w:rsidR="0084291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aula</w:t>
      </w:r>
      <w:r w:rsidR="0084291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84291F">
        <w:rPr>
          <w:rFonts w:ascii="Times New Roman" w:hAnsi="Times New Roman" w:cs="Times New Roman"/>
          <w:sz w:val="20"/>
          <w:szCs w:val="20"/>
        </w:rPr>
        <w:t xml:space="preserve"> e 4</w:t>
      </w:r>
      <w:r w:rsidRPr="000B535B">
        <w:rPr>
          <w:rFonts w:ascii="Times New Roman" w:hAnsi="Times New Roman" w:cs="Times New Roman"/>
          <w:sz w:val="20"/>
          <w:szCs w:val="20"/>
        </w:rPr>
        <w:t>.</w:t>
      </w:r>
    </w:p>
    <w:p w14:paraId="48C71CAE" w14:textId="77777777" w:rsid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4C1D204F" w14:textId="77777777" w:rsidR="0084291F" w:rsidRPr="0084291F" w:rsidRDefault="0084291F" w:rsidP="0084291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4291F">
        <w:rPr>
          <w:rFonts w:ascii="Times New Roman" w:hAnsi="Times New Roman" w:cs="Times New Roman"/>
          <w:sz w:val="20"/>
          <w:szCs w:val="20"/>
        </w:rPr>
        <w:t>Requisito 1: Habituação</w:t>
      </w:r>
    </w:p>
    <w:p w14:paraId="67EE98EC" w14:textId="77777777" w:rsidR="0084291F" w:rsidRPr="0084291F" w:rsidRDefault="0084291F" w:rsidP="0084291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4291F">
        <w:rPr>
          <w:rFonts w:ascii="Times New Roman" w:hAnsi="Times New Roman" w:cs="Times New Roman"/>
          <w:sz w:val="20"/>
          <w:szCs w:val="20"/>
        </w:rPr>
        <w:t>Se o animal está habituado, registrar em uma variável</w:t>
      </w:r>
    </w:p>
    <w:p w14:paraId="74EA8C67" w14:textId="77777777" w:rsidR="00F035EA" w:rsidRPr="00F035EA" w:rsidRDefault="00F035EA" w:rsidP="00F035E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35EA">
        <w:rPr>
          <w:rFonts w:ascii="Times New Roman" w:hAnsi="Times New Roman" w:cs="Times New Roman"/>
          <w:sz w:val="20"/>
          <w:szCs w:val="20"/>
        </w:rPr>
        <w:t>Requisito 2: Regime de aproximações sucessivas</w:t>
      </w:r>
    </w:p>
    <w:p w14:paraId="4EAE9142" w14:textId="77777777" w:rsidR="0084291F" w:rsidRPr="0084291F" w:rsidRDefault="0084291F" w:rsidP="0084291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4291F">
        <w:rPr>
          <w:rFonts w:ascii="Times New Roman" w:hAnsi="Times New Roman" w:cs="Times New Roman"/>
          <w:sz w:val="20"/>
          <w:szCs w:val="20"/>
        </w:rPr>
        <w:t>Iniciar a variável com 30cm</w:t>
      </w:r>
    </w:p>
    <w:p w14:paraId="1A076FD7" w14:textId="77777777" w:rsidR="0084291F" w:rsidRPr="0084291F" w:rsidRDefault="0084291F" w:rsidP="0084291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4291F">
        <w:rPr>
          <w:rFonts w:ascii="Times New Roman" w:hAnsi="Times New Roman" w:cs="Times New Roman"/>
          <w:sz w:val="20"/>
          <w:szCs w:val="20"/>
        </w:rPr>
        <w:t xml:space="preserve">Se a variável de aproximação diminuiu (animal aproximou), liberar 0,5ml de </w:t>
      </w:r>
      <w:proofErr w:type="spellStart"/>
      <w:r w:rsidRPr="0084291F">
        <w:rPr>
          <w:rFonts w:ascii="Times New Roman" w:hAnsi="Times New Roman" w:cs="Times New Roman"/>
          <w:sz w:val="20"/>
          <w:szCs w:val="20"/>
        </w:rPr>
        <w:t>rec</w:t>
      </w:r>
      <w:proofErr w:type="spellEnd"/>
    </w:p>
    <w:p w14:paraId="298F35A2" w14:textId="77777777" w:rsidR="0084291F" w:rsidRPr="0084291F" w:rsidRDefault="0084291F" w:rsidP="00F035E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4291F">
        <w:rPr>
          <w:rFonts w:ascii="Times New Roman" w:hAnsi="Times New Roman" w:cs="Times New Roman"/>
          <w:sz w:val="20"/>
          <w:szCs w:val="20"/>
        </w:rPr>
        <w:t>Se animal tocou na barra 20x, retornar que o experimento passou para a próxima etapa</w:t>
      </w:r>
    </w:p>
    <w:p w14:paraId="2CC1BC22" w14:textId="77777777" w:rsidR="0084291F" w:rsidRPr="0084291F" w:rsidRDefault="0084291F" w:rsidP="00F035E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4291F">
        <w:rPr>
          <w:rFonts w:ascii="Times New Roman" w:hAnsi="Times New Roman" w:cs="Times New Roman"/>
          <w:sz w:val="20"/>
          <w:szCs w:val="20"/>
        </w:rPr>
        <w:t xml:space="preserve">Se o som1 foi emitido e o animal tocou na barra esquerda, liberar 0,5ml de </w:t>
      </w:r>
      <w:proofErr w:type="spellStart"/>
      <w:r w:rsidRPr="0084291F">
        <w:rPr>
          <w:rFonts w:ascii="Times New Roman" w:hAnsi="Times New Roman" w:cs="Times New Roman"/>
          <w:sz w:val="20"/>
          <w:szCs w:val="20"/>
        </w:rPr>
        <w:t>rec</w:t>
      </w:r>
      <w:proofErr w:type="spellEnd"/>
    </w:p>
    <w:p w14:paraId="1F5B2F5B" w14:textId="70FD8B5A" w:rsidR="0084291F" w:rsidRDefault="0084291F" w:rsidP="00F035E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4291F">
        <w:rPr>
          <w:rFonts w:ascii="Times New Roman" w:hAnsi="Times New Roman" w:cs="Times New Roman"/>
          <w:sz w:val="20"/>
          <w:szCs w:val="20"/>
        </w:rPr>
        <w:t>Caso contrário não liberar nada</w:t>
      </w:r>
    </w:p>
    <w:p w14:paraId="4ADCDD64" w14:textId="77777777" w:rsidR="00F035EA" w:rsidRPr="00F035EA" w:rsidRDefault="00F035EA" w:rsidP="00F035E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35EA">
        <w:rPr>
          <w:rFonts w:ascii="Times New Roman" w:hAnsi="Times New Roman" w:cs="Times New Roman"/>
          <w:sz w:val="20"/>
          <w:szCs w:val="20"/>
        </w:rPr>
        <w:t xml:space="preserve">Se o som2 foi emitido e o animal tocou na barra direita, liberar 0,5ml de </w:t>
      </w:r>
      <w:proofErr w:type="spellStart"/>
      <w:r w:rsidRPr="00F035EA">
        <w:rPr>
          <w:rFonts w:ascii="Times New Roman" w:hAnsi="Times New Roman" w:cs="Times New Roman"/>
          <w:sz w:val="20"/>
          <w:szCs w:val="20"/>
        </w:rPr>
        <w:t>rec</w:t>
      </w:r>
      <w:proofErr w:type="spellEnd"/>
    </w:p>
    <w:p w14:paraId="162632E0" w14:textId="77777777" w:rsidR="00F035EA" w:rsidRPr="00F035EA" w:rsidRDefault="00F035EA" w:rsidP="00F035E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35EA">
        <w:rPr>
          <w:rFonts w:ascii="Times New Roman" w:hAnsi="Times New Roman" w:cs="Times New Roman"/>
          <w:sz w:val="20"/>
          <w:szCs w:val="20"/>
        </w:rPr>
        <w:t>Caso contrário não liberar nada</w:t>
      </w:r>
    </w:p>
    <w:p w14:paraId="74E70F42" w14:textId="77777777" w:rsidR="00F035EA" w:rsidRPr="00F035EA" w:rsidRDefault="00F035EA" w:rsidP="00F035E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35EA">
        <w:rPr>
          <w:rFonts w:ascii="Times New Roman" w:hAnsi="Times New Roman" w:cs="Times New Roman"/>
          <w:sz w:val="20"/>
          <w:szCs w:val="20"/>
        </w:rPr>
        <w:t>Se o experimento foi realizado 50x em 30min, apresentar que o experimento seguirá para a próxima fase.</w:t>
      </w:r>
    </w:p>
    <w:p w14:paraId="49D8020B" w14:textId="77777777" w:rsidR="0084291F" w:rsidRPr="00050BAF" w:rsidDel="00050BAF" w:rsidRDefault="0084291F" w:rsidP="00050BAF">
      <w:pPr>
        <w:ind w:left="1980"/>
        <w:jc w:val="both"/>
        <w:rPr>
          <w:del w:id="1" w:author="André Dantas" w:date="2020-08-18T15:34:00Z"/>
          <w:rFonts w:ascii="Times New Roman" w:hAnsi="Times New Roman" w:cs="Times New Roman"/>
          <w:sz w:val="20"/>
          <w:szCs w:val="20"/>
        </w:rPr>
      </w:pPr>
    </w:p>
    <w:p w14:paraId="3439CFAB" w14:textId="04C63680" w:rsidR="004D389D" w:rsidRPr="00050BAF" w:rsidRDefault="004D389D" w:rsidP="00050BAF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D389D" w:rsidRPr="00050B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5371" w14:textId="77777777" w:rsidR="00F111E9" w:rsidRDefault="00F111E9" w:rsidP="005E010E">
      <w:pPr>
        <w:spacing w:after="0" w:line="240" w:lineRule="auto"/>
      </w:pPr>
      <w:r>
        <w:separator/>
      </w:r>
    </w:p>
  </w:endnote>
  <w:endnote w:type="continuationSeparator" w:id="0">
    <w:p w14:paraId="0047893A" w14:textId="77777777" w:rsidR="00F111E9" w:rsidRDefault="00F111E9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23C27" w14:textId="77777777" w:rsidR="00F111E9" w:rsidRDefault="00F111E9" w:rsidP="005E010E">
      <w:pPr>
        <w:spacing w:after="0" w:line="240" w:lineRule="auto"/>
      </w:pPr>
      <w:r>
        <w:separator/>
      </w:r>
    </w:p>
  </w:footnote>
  <w:footnote w:type="continuationSeparator" w:id="0">
    <w:p w14:paraId="3207AD74" w14:textId="77777777" w:rsidR="00F111E9" w:rsidRDefault="00F111E9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.75pt">
                <v:imagedata r:id="rId1" o:title=""/>
              </v:shape>
              <o:OLEObject Type="Embed" ProgID="PBrush" ShapeID="_x0000_i1025" DrawAspect="Content" ObjectID="_1691960055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8B3"/>
    <w:multiLevelType w:val="hybridMultilevel"/>
    <w:tmpl w:val="84484C48"/>
    <w:lvl w:ilvl="0" w:tplc="B5C01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C6B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8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9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C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26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C7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A7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A1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5167F"/>
    <w:multiLevelType w:val="hybridMultilevel"/>
    <w:tmpl w:val="5C824E10"/>
    <w:lvl w:ilvl="0" w:tplc="43660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66B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E4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82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E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A3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C2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41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02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CE42D4"/>
    <w:multiLevelType w:val="hybridMultilevel"/>
    <w:tmpl w:val="EB248212"/>
    <w:lvl w:ilvl="0" w:tplc="881E8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2EC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C8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46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8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E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8B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ED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62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1E4F14"/>
    <w:multiLevelType w:val="hybridMultilevel"/>
    <w:tmpl w:val="DB6C6076"/>
    <w:lvl w:ilvl="0" w:tplc="F5041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7CF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41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E9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2B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01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4E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4A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03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4D4938"/>
    <w:multiLevelType w:val="hybridMultilevel"/>
    <w:tmpl w:val="7B3046BE"/>
    <w:lvl w:ilvl="0" w:tplc="627A5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D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67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C5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E8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AF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0C7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2D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67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045BD"/>
    <w:multiLevelType w:val="hybridMultilevel"/>
    <w:tmpl w:val="64DCB230"/>
    <w:lvl w:ilvl="0" w:tplc="5C70B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CA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2B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81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4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04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A3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E6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E5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7A7292"/>
    <w:multiLevelType w:val="hybridMultilevel"/>
    <w:tmpl w:val="5606743C"/>
    <w:lvl w:ilvl="0" w:tplc="BD001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EBB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6F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8B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8A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769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04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CE7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24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C41192"/>
    <w:multiLevelType w:val="hybridMultilevel"/>
    <w:tmpl w:val="85A443FA"/>
    <w:lvl w:ilvl="0" w:tplc="37E84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A4D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8B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41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45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AA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E0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6B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81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4778AC"/>
    <w:multiLevelType w:val="hybridMultilevel"/>
    <w:tmpl w:val="5C50FC6C"/>
    <w:lvl w:ilvl="0" w:tplc="81BC8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480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87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98B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EA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81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1C2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4F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7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é Dantas">
    <w15:presenceInfo w15:providerId="Windows Live" w15:userId="310d310bdf68fc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716"/>
    <w:rsid w:val="0005099E"/>
    <w:rsid w:val="00050BAF"/>
    <w:rsid w:val="00055DA4"/>
    <w:rsid w:val="000A73A9"/>
    <w:rsid w:val="000B535B"/>
    <w:rsid w:val="000C186B"/>
    <w:rsid w:val="000F68CD"/>
    <w:rsid w:val="000F6A54"/>
    <w:rsid w:val="001411CA"/>
    <w:rsid w:val="001C237E"/>
    <w:rsid w:val="001D1619"/>
    <w:rsid w:val="001D72F6"/>
    <w:rsid w:val="001E52F9"/>
    <w:rsid w:val="00206AB7"/>
    <w:rsid w:val="002224BD"/>
    <w:rsid w:val="00256DE2"/>
    <w:rsid w:val="002757B2"/>
    <w:rsid w:val="00276882"/>
    <w:rsid w:val="002B0A3D"/>
    <w:rsid w:val="002F08CE"/>
    <w:rsid w:val="0030124A"/>
    <w:rsid w:val="003E6E35"/>
    <w:rsid w:val="004262E5"/>
    <w:rsid w:val="0043543F"/>
    <w:rsid w:val="00455CF5"/>
    <w:rsid w:val="0049144E"/>
    <w:rsid w:val="004D389D"/>
    <w:rsid w:val="005324A1"/>
    <w:rsid w:val="005803A5"/>
    <w:rsid w:val="00583EDC"/>
    <w:rsid w:val="005B6A30"/>
    <w:rsid w:val="005E010E"/>
    <w:rsid w:val="006F0A3A"/>
    <w:rsid w:val="006F61C9"/>
    <w:rsid w:val="00704E47"/>
    <w:rsid w:val="007131BB"/>
    <w:rsid w:val="00793A24"/>
    <w:rsid w:val="007A6262"/>
    <w:rsid w:val="007E0595"/>
    <w:rsid w:val="0083790F"/>
    <w:rsid w:val="0084291F"/>
    <w:rsid w:val="008458BD"/>
    <w:rsid w:val="008B7B30"/>
    <w:rsid w:val="008C6FC6"/>
    <w:rsid w:val="00930716"/>
    <w:rsid w:val="009520E9"/>
    <w:rsid w:val="00984C5B"/>
    <w:rsid w:val="009C08C1"/>
    <w:rsid w:val="00A57C9B"/>
    <w:rsid w:val="00B567BB"/>
    <w:rsid w:val="00BB2F65"/>
    <w:rsid w:val="00BC5250"/>
    <w:rsid w:val="00C01D25"/>
    <w:rsid w:val="00C32C02"/>
    <w:rsid w:val="00C6554C"/>
    <w:rsid w:val="00D27487"/>
    <w:rsid w:val="00DA5C34"/>
    <w:rsid w:val="00E02D75"/>
    <w:rsid w:val="00E54D31"/>
    <w:rsid w:val="00E91F12"/>
    <w:rsid w:val="00EB6F35"/>
    <w:rsid w:val="00F035EA"/>
    <w:rsid w:val="00F111E9"/>
    <w:rsid w:val="00F12C81"/>
    <w:rsid w:val="00F34C85"/>
    <w:rsid w:val="00F361D2"/>
    <w:rsid w:val="00F72276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984C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984C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6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1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Claudio Mendes Junior</cp:lastModifiedBy>
  <cp:revision>4</cp:revision>
  <dcterms:created xsi:type="dcterms:W3CDTF">2020-08-18T18:35:00Z</dcterms:created>
  <dcterms:modified xsi:type="dcterms:W3CDTF">2021-09-01T03:08:00Z</dcterms:modified>
</cp:coreProperties>
</file>